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HTML and JavaScript code to create a button that, when clicked, changes the text of a paragraph element from "Hello World!" to "Hello, DOM!".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 feature where clicking a button toggles the visibility of an image on the page</w:t>
      </w:r>
      <w:ins w:author="vijisha viswanathan" w:id="0" w:date="2024-10-15T06:56:17Z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!</w:t>
        </w:r>
      </w:ins>
      <w:del w:author="vijisha viswanathan" w:id="0" w:date="2024-10-15T06:56:17Z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 CSS to hide the image initially.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element that changes its background color when the mouse hovers over it and reverts back when the mouse leaves.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up an event listener that detects when a specific key (e.g., the "Enter" key) is pressed, and displays an alert with a message.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code that displays the current time in a specified format (e.g., HH:MM:SS) in a paragraph element when a button is clicked.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two images on your webpage and write JavaScript code so that clicking one image changes its source to another image.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 countdown timer that counts down from a specified number of seconds and updates the display every second until it reaches zero.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